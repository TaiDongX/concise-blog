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E9B2" w14:textId="77777777" w:rsidR="00AA3E64" w:rsidRDefault="00B5367C">
      <w:pPr>
        <w:jc w:val="center"/>
        <w:rPr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博客需求说明书</w:t>
      </w:r>
    </w:p>
    <w:p w14:paraId="0D012B35" w14:textId="77777777" w:rsidR="00AA3E64" w:rsidRDefault="00B5367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文档介绍</w:t>
      </w:r>
    </w:p>
    <w:p w14:paraId="00E3460E" w14:textId="77777777" w:rsidR="00AA3E64" w:rsidRDefault="00B5367C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编写目的</w:t>
      </w:r>
    </w:p>
    <w:p w14:paraId="2A034A99" w14:textId="77777777" w:rsidR="00AA3E64" w:rsidRDefault="00B5367C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编写文档有两个目的，一是以文档的形式对项目需求进行描述和界定，以便在开发的过程中打成对需求理解的一致认可，另一个目的是使项目工作的任务和目的更加明确，同时作为项目的开发，管理，测试等阶段的依据。</w:t>
      </w:r>
    </w:p>
    <w:p w14:paraId="5B519C4F" w14:textId="77777777" w:rsidR="00AA3E64" w:rsidRDefault="00B5367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项目综述</w:t>
      </w:r>
    </w:p>
    <w:p w14:paraId="64E6680A" w14:textId="77777777" w:rsidR="00AA3E64" w:rsidRDefault="00B5367C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项目实体概述</w:t>
      </w:r>
    </w:p>
    <w:p w14:paraId="763227FD" w14:textId="2D963717" w:rsidR="00AA3E64" w:rsidRDefault="00B5367C">
      <w:pPr>
        <w:ind w:firstLine="420"/>
        <w:rPr>
          <w:ins w:id="0" w:author="王 京京" w:date="2020-08-13T13:03:00Z"/>
        </w:rPr>
      </w:pPr>
      <w:r>
        <w:rPr>
          <w:rFonts w:hint="eastAsia"/>
        </w:rPr>
        <w:t>本项目为博客，想要实现的功能有：文章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  <w:r>
        <w:rPr>
          <w:rFonts w:hint="eastAsia"/>
        </w:rPr>
        <w:t>、评论、分类、友情链接、用户、管理员、日志等单独的</w:t>
      </w:r>
      <w:r w:rsidRPr="00E37813">
        <w:rPr>
          <w:rFonts w:hint="eastAsia"/>
          <w:strike/>
          <w:rPrChange w:id="1" w:author="王 京京" w:date="2020-08-13T13:02:00Z">
            <w:rPr>
              <w:rFonts w:hint="eastAsia"/>
            </w:rPr>
          </w:rPrChange>
        </w:rPr>
        <w:t>模块</w:t>
      </w:r>
      <w:ins w:id="2" w:author="王 京京" w:date="2020-08-13T13:03:00Z">
        <w:r w:rsidR="00E37813" w:rsidRPr="00E37813">
          <w:rPr>
            <w:rFonts w:hint="eastAsia"/>
            <w:color w:val="FF0000"/>
            <w:rPrChange w:id="3" w:author="王 京京" w:date="2020-08-13T13:03:00Z">
              <w:rPr>
                <w:rFonts w:hint="eastAsia"/>
              </w:rPr>
            </w:rPrChange>
          </w:rPr>
          <w:t>功能</w:t>
        </w:r>
      </w:ins>
      <w:r>
        <w:rPr>
          <w:rFonts w:hint="eastAsia"/>
        </w:rPr>
        <w:t>。</w:t>
      </w:r>
    </w:p>
    <w:p w14:paraId="76CC3702" w14:textId="1B26EE85" w:rsidR="00E37813" w:rsidRDefault="00E37813">
      <w:pPr>
        <w:ind w:firstLine="420"/>
        <w:rPr>
          <w:ins w:id="4" w:author="王 京京" w:date="2020-08-13T13:05:00Z"/>
          <w:color w:val="FF0000"/>
        </w:rPr>
      </w:pPr>
      <w:ins w:id="5" w:author="王 京京" w:date="2020-08-13T13:03:00Z">
        <w:r w:rsidRPr="00E37813">
          <w:rPr>
            <w:rFonts w:hint="eastAsia"/>
            <w:color w:val="FF0000"/>
            <w:rPrChange w:id="6" w:author="王 京京" w:date="2020-08-13T13:03:00Z">
              <w:rPr>
                <w:rFonts w:hint="eastAsia"/>
              </w:rPr>
            </w:rPrChange>
          </w:rPr>
          <w:t>一个模块</w:t>
        </w:r>
        <w:r>
          <w:rPr>
            <w:rFonts w:hint="eastAsia"/>
            <w:color w:val="FF0000"/>
          </w:rPr>
          <w:t>就是一个单独的服务</w:t>
        </w:r>
        <w:r>
          <w:rPr>
            <w:rFonts w:hint="eastAsia"/>
            <w:color w:val="FF0000"/>
          </w:rPr>
          <w:t>,</w:t>
        </w:r>
        <w:r>
          <w:rPr>
            <w:color w:val="FF0000"/>
          </w:rPr>
          <w:t xml:space="preserve"> </w:t>
        </w:r>
        <w:r>
          <w:rPr>
            <w:rFonts w:hint="eastAsia"/>
            <w:color w:val="FF0000"/>
          </w:rPr>
          <w:t>是可以单独部署的，这里可以把他们分成不同的功能，但是不能分成不同的模块。</w:t>
        </w:r>
      </w:ins>
      <w:ins w:id="7" w:author="王 京京" w:date="2020-08-13T13:04:00Z">
        <w:r>
          <w:rPr>
            <w:rFonts w:hint="eastAsia"/>
            <w:color w:val="FF0000"/>
          </w:rPr>
          <w:t>我的看法是这样的，文章、评论、分类这些可以看作是一个服务里的东西。日志管理可以单独划分出来，用户管理可以</w:t>
        </w:r>
      </w:ins>
      <w:ins w:id="8" w:author="王 京京" w:date="2020-08-13T13:05:00Z">
        <w:r>
          <w:rPr>
            <w:rFonts w:hint="eastAsia"/>
            <w:color w:val="FF0000"/>
          </w:rPr>
          <w:t>单独划分出来。</w:t>
        </w:r>
      </w:ins>
    </w:p>
    <w:p w14:paraId="3F9925BB" w14:textId="79C26B86" w:rsidR="00E37813" w:rsidRDefault="00E37813">
      <w:pPr>
        <w:ind w:firstLine="420"/>
        <w:rPr>
          <w:ins w:id="9" w:author="王 京京" w:date="2020-08-13T13:05:00Z"/>
          <w:color w:val="FF0000"/>
        </w:rPr>
      </w:pPr>
      <w:ins w:id="10" w:author="王 京京" w:date="2020-08-13T13:05:00Z">
        <w:r>
          <w:rPr>
            <w:rFonts w:hint="eastAsia"/>
            <w:color w:val="FF0000"/>
          </w:rPr>
          <w:t>我的想法是这样的</w:t>
        </w:r>
      </w:ins>
    </w:p>
    <w:p w14:paraId="32A3FA41" w14:textId="69FB8AC5" w:rsidR="00E37813" w:rsidRDefault="00E37813">
      <w:pPr>
        <w:ind w:firstLine="420"/>
        <w:rPr>
          <w:ins w:id="11" w:author="王 京京" w:date="2020-08-13T13:06:00Z"/>
          <w:color w:val="FF0000"/>
        </w:rPr>
      </w:pPr>
      <w:ins w:id="12" w:author="王 京京" w:date="2020-08-13T13:05:00Z">
        <w:r>
          <w:rPr>
            <w:rFonts w:hint="eastAsia"/>
            <w:color w:val="FF0000"/>
          </w:rPr>
          <w:t>comment</w:t>
        </w:r>
        <w:r>
          <w:rPr>
            <w:rFonts w:hint="eastAsia"/>
            <w:color w:val="FF0000"/>
          </w:rPr>
          <w:t>模块</w:t>
        </w:r>
      </w:ins>
      <w:ins w:id="13" w:author="王 京京" w:date="2020-08-13T13:07:00Z">
        <w:r>
          <w:rPr>
            <w:rFonts w:hint="eastAsia"/>
            <w:color w:val="FF0000"/>
          </w:rPr>
          <w:t>：</w:t>
        </w:r>
      </w:ins>
      <w:ins w:id="14" w:author="王 京京" w:date="2020-08-13T13:06:00Z">
        <w:r>
          <w:rPr>
            <w:rFonts w:hint="eastAsia"/>
            <w:color w:val="FF0000"/>
          </w:rPr>
          <w:t>被其他模块依赖。主要是一些常用的</w:t>
        </w:r>
        <w:r>
          <w:rPr>
            <w:rFonts w:hint="eastAsia"/>
            <w:color w:val="FF0000"/>
          </w:rPr>
          <w:t>pojo</w:t>
        </w:r>
        <w:r>
          <w:rPr>
            <w:rFonts w:hint="eastAsia"/>
            <w:color w:val="FF0000"/>
          </w:rPr>
          <w:t>、</w:t>
        </w:r>
        <w:r>
          <w:rPr>
            <w:rFonts w:hint="eastAsia"/>
            <w:color w:val="FF0000"/>
          </w:rPr>
          <w:t>entity</w:t>
        </w:r>
        <w:r>
          <w:rPr>
            <w:rFonts w:hint="eastAsia"/>
            <w:color w:val="FF0000"/>
          </w:rPr>
          <w:t>、</w:t>
        </w:r>
        <w:r>
          <w:rPr>
            <w:rFonts w:hint="eastAsia"/>
            <w:color w:val="FF0000"/>
          </w:rPr>
          <w:t>utils</w:t>
        </w:r>
      </w:ins>
    </w:p>
    <w:p w14:paraId="2E9BD935" w14:textId="485E6A94" w:rsidR="00E37813" w:rsidRDefault="00E37813">
      <w:pPr>
        <w:ind w:firstLine="420"/>
        <w:rPr>
          <w:ins w:id="15" w:author="王 京京" w:date="2020-08-13T13:07:00Z"/>
          <w:color w:val="FF0000"/>
        </w:rPr>
      </w:pPr>
      <w:ins w:id="16" w:author="王 京京" w:date="2020-08-13T13:06:00Z">
        <w:r>
          <w:rPr>
            <w:rFonts w:hint="eastAsia"/>
            <w:color w:val="FF0000"/>
          </w:rPr>
          <w:t>web</w:t>
        </w:r>
        <w:r>
          <w:rPr>
            <w:rFonts w:hint="eastAsia"/>
            <w:color w:val="FF0000"/>
          </w:rPr>
          <w:t>模块：</w:t>
        </w:r>
      </w:ins>
      <w:ins w:id="17" w:author="王 京京" w:date="2020-08-13T13:07:00Z">
        <w:r>
          <w:rPr>
            <w:rFonts w:hint="eastAsia"/>
            <w:color w:val="FF0000"/>
          </w:rPr>
          <w:t>前端展示给用户的模块</w:t>
        </w:r>
      </w:ins>
    </w:p>
    <w:p w14:paraId="692B8F4C" w14:textId="47A0F95D" w:rsidR="00E37813" w:rsidRDefault="00E37813">
      <w:pPr>
        <w:ind w:firstLine="420"/>
        <w:rPr>
          <w:ins w:id="18" w:author="王 京京" w:date="2020-08-13T13:07:00Z"/>
          <w:color w:val="FF0000"/>
        </w:rPr>
      </w:pPr>
      <w:ins w:id="19" w:author="王 京京" w:date="2020-08-13T13:07:00Z">
        <w:r>
          <w:rPr>
            <w:rFonts w:hint="eastAsia"/>
            <w:color w:val="FF0000"/>
          </w:rPr>
          <w:t>web</w:t>
        </w:r>
        <w:r>
          <w:rPr>
            <w:color w:val="FF0000"/>
          </w:rPr>
          <w:t>-admin</w:t>
        </w:r>
        <w:r>
          <w:rPr>
            <w:rFonts w:hint="eastAsia"/>
            <w:color w:val="FF0000"/>
          </w:rPr>
          <w:t>模块：主要就是一个</w:t>
        </w:r>
        <w:r>
          <w:rPr>
            <w:rFonts w:hint="eastAsia"/>
            <w:color w:val="FF0000"/>
          </w:rPr>
          <w:t>CMS</w:t>
        </w:r>
        <w:r>
          <w:rPr>
            <w:rFonts w:hint="eastAsia"/>
            <w:color w:val="FF0000"/>
          </w:rPr>
          <w:t>管理系统</w:t>
        </w:r>
      </w:ins>
    </w:p>
    <w:p w14:paraId="058B5050" w14:textId="35716DCB" w:rsidR="00E37813" w:rsidRDefault="00E37813">
      <w:pPr>
        <w:ind w:firstLine="420"/>
        <w:rPr>
          <w:ins w:id="20" w:author="王 京京" w:date="2020-08-13T13:08:00Z"/>
          <w:color w:val="FF0000"/>
        </w:rPr>
      </w:pPr>
      <w:ins w:id="21" w:author="王 京京" w:date="2020-08-13T13:07:00Z">
        <w:r>
          <w:rPr>
            <w:rFonts w:hint="eastAsia"/>
            <w:color w:val="FF0000"/>
          </w:rPr>
          <w:t>rest</w:t>
        </w:r>
        <w:r>
          <w:rPr>
            <w:rFonts w:hint="eastAsia"/>
            <w:color w:val="FF0000"/>
          </w:rPr>
          <w:t>模块：</w:t>
        </w:r>
      </w:ins>
      <w:ins w:id="22" w:author="王 京京" w:date="2020-08-13T13:08:00Z">
        <w:r>
          <w:rPr>
            <w:rFonts w:hint="eastAsia"/>
            <w:color w:val="FF0000"/>
          </w:rPr>
          <w:t>业务，部署到远程注册管理中心，提供</w:t>
        </w:r>
        <w:r>
          <w:rPr>
            <w:rFonts w:hint="eastAsia"/>
            <w:color w:val="FF0000"/>
          </w:rPr>
          <w:t>RESTFUL</w:t>
        </w:r>
        <w:r>
          <w:rPr>
            <w:color w:val="FF0000"/>
          </w:rPr>
          <w:t xml:space="preserve"> </w:t>
        </w:r>
        <w:r>
          <w:rPr>
            <w:rFonts w:hint="eastAsia"/>
            <w:color w:val="FF0000"/>
          </w:rPr>
          <w:t>API</w:t>
        </w:r>
        <w:r>
          <w:rPr>
            <w:rFonts w:hint="eastAsia"/>
            <w:color w:val="FF0000"/>
          </w:rPr>
          <w:t>。</w:t>
        </w:r>
        <w:r>
          <w:rPr>
            <w:rFonts w:hint="eastAsia"/>
            <w:color w:val="FF0000"/>
          </w:rPr>
          <w:t>web</w:t>
        </w:r>
        <w:r>
          <w:rPr>
            <w:rFonts w:hint="eastAsia"/>
            <w:color w:val="FF0000"/>
          </w:rPr>
          <w:t>层通过</w:t>
        </w:r>
        <w:r>
          <w:rPr>
            <w:rFonts w:hint="eastAsia"/>
            <w:color w:val="FF0000"/>
          </w:rPr>
          <w:t>Rest</w:t>
        </w:r>
        <w:r>
          <w:rPr>
            <w:color w:val="FF0000"/>
          </w:rPr>
          <w:t>Template</w:t>
        </w:r>
        <w:r>
          <w:rPr>
            <w:rFonts w:hint="eastAsia"/>
            <w:color w:val="FF0000"/>
          </w:rPr>
          <w:t>发送请求访问业务。</w:t>
        </w:r>
      </w:ins>
    </w:p>
    <w:p w14:paraId="5B8DD212" w14:textId="6EEC31F4" w:rsidR="00E37813" w:rsidRDefault="00E37813">
      <w:pPr>
        <w:ind w:firstLine="420"/>
        <w:rPr>
          <w:ins w:id="23" w:author="王 京京" w:date="2020-08-13T13:09:00Z"/>
          <w:color w:val="FF0000"/>
        </w:rPr>
      </w:pPr>
      <w:ins w:id="24" w:author="王 京京" w:date="2020-08-13T13:09:00Z">
        <w:r>
          <w:rPr>
            <w:rFonts w:hint="eastAsia"/>
            <w:color w:val="FF0000"/>
          </w:rPr>
          <w:t>log</w:t>
        </w:r>
        <w:r>
          <w:rPr>
            <w:rFonts w:hint="eastAsia"/>
            <w:color w:val="FF0000"/>
          </w:rPr>
          <w:t>模块：日志</w:t>
        </w:r>
      </w:ins>
    </w:p>
    <w:p w14:paraId="76453D52" w14:textId="0DEEE81F" w:rsidR="00E37813" w:rsidRDefault="00E37813">
      <w:pPr>
        <w:ind w:firstLine="420"/>
        <w:rPr>
          <w:ins w:id="25" w:author="王 京京" w:date="2020-08-13T13:09:00Z"/>
          <w:color w:val="FF0000"/>
        </w:rPr>
      </w:pPr>
      <w:ins w:id="26" w:author="王 京京" w:date="2020-08-13T13:09:00Z">
        <w:r>
          <w:rPr>
            <w:rFonts w:hint="eastAsia"/>
            <w:color w:val="FF0000"/>
          </w:rPr>
          <w:t>sso</w:t>
        </w:r>
        <w:r>
          <w:rPr>
            <w:rFonts w:hint="eastAsia"/>
            <w:color w:val="FF0000"/>
          </w:rPr>
          <w:t>：用户管理模块，可以写成单点登录模式、或者其他，这个可以后续商量。</w:t>
        </w:r>
      </w:ins>
    </w:p>
    <w:p w14:paraId="214BA024" w14:textId="6D4B455D" w:rsidR="00B5367C" w:rsidRDefault="00B5367C">
      <w:pPr>
        <w:ind w:firstLine="420"/>
        <w:rPr>
          <w:ins w:id="27" w:author="王 京京" w:date="2020-08-13T13:09:00Z"/>
          <w:color w:val="FF0000"/>
        </w:rPr>
      </w:pPr>
    </w:p>
    <w:p w14:paraId="7BB0FB24" w14:textId="713B86E0" w:rsidR="00B5367C" w:rsidRPr="00E37813" w:rsidRDefault="00B5367C">
      <w:pPr>
        <w:ind w:firstLine="420"/>
        <w:rPr>
          <w:rFonts w:hint="eastAsia"/>
          <w:color w:val="FF0000"/>
          <w:rPrChange w:id="28" w:author="王 京京" w:date="2020-08-13T13:03:00Z">
            <w:rPr>
              <w:rFonts w:hint="eastAsia"/>
            </w:rPr>
          </w:rPrChange>
        </w:rPr>
      </w:pPr>
      <w:ins w:id="29" w:author="王 京京" w:date="2020-08-13T13:09:00Z">
        <w:r>
          <w:rPr>
            <w:rFonts w:hint="eastAsia"/>
            <w:color w:val="FF0000"/>
          </w:rPr>
          <w:t>暂时这么多，其他日后再议</w:t>
        </w:r>
      </w:ins>
    </w:p>
    <w:p w14:paraId="7D350560" w14:textId="77777777" w:rsidR="00AA3E64" w:rsidRDefault="00B5367C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文章</w:t>
      </w:r>
    </w:p>
    <w:p w14:paraId="761C2670" w14:textId="77777777" w:rsidR="00AA3E64" w:rsidRDefault="00B5367C">
      <w:pPr>
        <w:ind w:firstLine="420"/>
      </w:pPr>
      <w:r>
        <w:rPr>
          <w:rFonts w:hint="eastAsia"/>
        </w:rPr>
        <w:t>一个博客的文章主要需要包括：标题、作者（索引）、发布时间（索引，方便排序，有待讨论）、插图（或者视频，应该算作一个单独的实体，有待讨论）、友情链接、</w:t>
      </w:r>
      <w:r>
        <w:rPr>
          <w:rFonts w:hint="eastAsia"/>
        </w:rPr>
        <w:t>@</w:t>
      </w:r>
      <w:r>
        <w:rPr>
          <w:rFonts w:hint="eastAsia"/>
        </w:rPr>
        <w:t>对象、所属分类、阅读次数、正文内容、标签、点赞数、评论、转发、状态、修改时间等属性，方便对文章这一对象进行管理与操作等。</w:t>
      </w:r>
    </w:p>
    <w:p w14:paraId="30FB8C8D" w14:textId="77777777" w:rsidR="00AA3E64" w:rsidRDefault="00B5367C">
      <w:pPr>
        <w:pStyle w:val="3"/>
        <w:rPr>
          <w:szCs w:val="32"/>
        </w:rPr>
      </w:pPr>
      <w:r>
        <w:rPr>
          <w:rFonts w:hint="eastAsia"/>
          <w:szCs w:val="32"/>
        </w:rPr>
        <w:lastRenderedPageBreak/>
        <w:t xml:space="preserve">2.1.2 </w:t>
      </w:r>
      <w:r>
        <w:rPr>
          <w:rFonts w:hint="eastAsia"/>
          <w:szCs w:val="32"/>
        </w:rPr>
        <w:t>评论</w:t>
      </w:r>
    </w:p>
    <w:p w14:paraId="3D4BCC6C" w14:textId="77777777" w:rsidR="00AA3E64" w:rsidRDefault="00B5367C">
      <w:pPr>
        <w:ind w:firstLine="420"/>
      </w:pPr>
      <w:r>
        <w:rPr>
          <w:rFonts w:hint="eastAsia"/>
        </w:rPr>
        <w:t>评论是基于文章的，在文章中发表评论，需要包括但不限于：用户、文章（评论的</w:t>
      </w:r>
      <w:r>
        <w:rPr>
          <w:rFonts w:hint="eastAsia"/>
        </w:rPr>
        <w:t>id</w:t>
      </w:r>
      <w:r>
        <w:rPr>
          <w:rFonts w:hint="eastAsia"/>
        </w:rPr>
        <w:t>可以设为用户</w:t>
      </w:r>
      <w:r>
        <w:rPr>
          <w:rFonts w:hint="eastAsia"/>
        </w:rPr>
        <w:t>id+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rPr>
          <w:rFonts w:hint="eastAsia"/>
        </w:rPr>
        <w:t>加</w:t>
      </w:r>
      <w:r>
        <w:rPr>
          <w:rFonts w:hint="eastAsia"/>
        </w:rPr>
        <w:t>base64</w:t>
      </w:r>
      <w:r>
        <w:rPr>
          <w:rFonts w:hint="eastAsia"/>
        </w:rPr>
        <w:t>，方便查询）、评论时间、评论内容、评论者</w:t>
      </w:r>
      <w:r>
        <w:rPr>
          <w:rFonts w:hint="eastAsia"/>
        </w:rPr>
        <w:t>ip(</w:t>
      </w:r>
      <w:r>
        <w:rPr>
          <w:rFonts w:hint="eastAsia"/>
        </w:rPr>
        <w:t>为找到本人打一顿做准备</w:t>
      </w:r>
      <w:r>
        <w:rPr>
          <w:rFonts w:hint="eastAsia"/>
        </w:rPr>
        <w:t>)</w:t>
      </w:r>
      <w:r>
        <w:rPr>
          <w:rFonts w:hint="eastAsia"/>
        </w:rPr>
        <w:t>、二级评论或者多级评论、父评论、状态</w:t>
      </w:r>
      <w:r>
        <w:rPr>
          <w:rFonts w:hint="eastAsia"/>
        </w:rPr>
        <w:t>等属性。</w:t>
      </w:r>
    </w:p>
    <w:p w14:paraId="1FEE24DA" w14:textId="77777777" w:rsidR="00AA3E64" w:rsidRDefault="00B5367C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分类</w:t>
      </w:r>
    </w:p>
    <w:p w14:paraId="0E087BF7" w14:textId="77777777" w:rsidR="00AA3E64" w:rsidRDefault="00B5367C">
      <w:pPr>
        <w:ind w:firstLine="420"/>
      </w:pPr>
      <w:r>
        <w:rPr>
          <w:rFonts w:hint="eastAsia"/>
        </w:rPr>
        <w:t>分类所需要的属性比较少，用于对用户发表的文章进行整理，对文章的操作进行辅助，需要包括：分类名称、英文名称、状态等。</w:t>
      </w:r>
    </w:p>
    <w:p w14:paraId="7688721E" w14:textId="77777777" w:rsidR="00AA3E64" w:rsidRDefault="00B5367C">
      <w:pPr>
        <w:pStyle w:val="3"/>
      </w:pPr>
      <w:r>
        <w:rPr>
          <w:rFonts w:hint="eastAsia"/>
        </w:rPr>
        <w:t xml:space="preserve">2.1.4 </w:t>
      </w:r>
      <w:r>
        <w:rPr>
          <w:rFonts w:hint="eastAsia"/>
        </w:rPr>
        <w:t>友情链接</w:t>
      </w:r>
    </w:p>
    <w:p w14:paraId="6B8EDC5C" w14:textId="77777777" w:rsidR="00AA3E64" w:rsidRDefault="00B5367C">
      <w:pPr>
        <w:ind w:firstLine="420"/>
      </w:pPr>
      <w:r>
        <w:rPr>
          <w:rFonts w:hint="eastAsia"/>
        </w:rPr>
        <w:t>文章中的链接等信息，可能会转出本站，需要包括：链接名称、链接、文章（索引）、文中位置、状态等信息。</w:t>
      </w:r>
    </w:p>
    <w:p w14:paraId="62A8B22D" w14:textId="77777777" w:rsidR="00AA3E64" w:rsidRDefault="00B5367C">
      <w:pPr>
        <w:pStyle w:val="3"/>
      </w:pPr>
      <w:r>
        <w:rPr>
          <w:rFonts w:hint="eastAsia"/>
        </w:rPr>
        <w:t xml:space="preserve">2.1.5 </w:t>
      </w:r>
      <w:r>
        <w:rPr>
          <w:rFonts w:hint="eastAsia"/>
        </w:rPr>
        <w:t>用户</w:t>
      </w:r>
    </w:p>
    <w:p w14:paraId="7CC852D1" w14:textId="77777777" w:rsidR="00AA3E64" w:rsidRDefault="00B5367C">
      <w:pPr>
        <w:ind w:firstLine="420"/>
      </w:pPr>
      <w:r>
        <w:rPr>
          <w:rFonts w:hint="eastAsia"/>
        </w:rPr>
        <w:t>博客以用户和文章为主体，用户需要包括：用户名、登录名（唯一索引）、密码、头像</w:t>
      </w:r>
      <w:r>
        <w:rPr>
          <w:rFonts w:hint="eastAsia"/>
        </w:rPr>
        <w:t>(</w:t>
      </w:r>
      <w:r>
        <w:rPr>
          <w:rFonts w:hint="eastAsia"/>
        </w:rPr>
        <w:t>是否需要单独的一个实体</w:t>
      </w:r>
      <w:r>
        <w:rPr>
          <w:rFonts w:hint="eastAsia"/>
        </w:rPr>
        <w:t>)</w:t>
      </w:r>
      <w:r>
        <w:rPr>
          <w:rFonts w:hint="eastAsia"/>
        </w:rPr>
        <w:t>、邮箱、头衔、等级、角色、生日、资产、评论、收藏、手机、关注用户、粉丝数、状态、登陆时间、登录次数、最新登录</w:t>
      </w:r>
      <w:r>
        <w:rPr>
          <w:rFonts w:hint="eastAsia"/>
        </w:rPr>
        <w:t>ip</w:t>
      </w:r>
      <w:r>
        <w:rPr>
          <w:rFonts w:hint="eastAsia"/>
        </w:rPr>
        <w:t>、创建时间、修</w:t>
      </w:r>
      <w:r>
        <w:rPr>
          <w:rFonts w:hint="eastAsia"/>
        </w:rPr>
        <w:t>改时间等信息</w:t>
      </w:r>
    </w:p>
    <w:p w14:paraId="2C1E2067" w14:textId="77777777" w:rsidR="00AA3E64" w:rsidRDefault="00B5367C">
      <w:pPr>
        <w:pStyle w:val="3"/>
      </w:pPr>
      <w:r>
        <w:rPr>
          <w:rFonts w:hint="eastAsia"/>
        </w:rPr>
        <w:t xml:space="preserve">2.1.6 </w:t>
      </w:r>
      <w:r>
        <w:rPr>
          <w:rFonts w:hint="eastAsia"/>
        </w:rPr>
        <w:t>角色</w:t>
      </w:r>
    </w:p>
    <w:p w14:paraId="1ACDC84B" w14:textId="77777777" w:rsidR="00AA3E64" w:rsidRDefault="00B5367C">
      <w:pPr>
        <w:ind w:firstLine="420"/>
      </w:pPr>
      <w:r>
        <w:rPr>
          <w:rFonts w:hint="eastAsia"/>
        </w:rPr>
        <w:t>用户或者管理员的角色，包括：角色名称，角色权限，</w:t>
      </w:r>
    </w:p>
    <w:p w14:paraId="6389938D" w14:textId="77777777" w:rsidR="00AA3E64" w:rsidRDefault="00B5367C">
      <w:pPr>
        <w:pStyle w:val="3"/>
      </w:pPr>
      <w:r>
        <w:rPr>
          <w:rFonts w:hint="eastAsia"/>
        </w:rPr>
        <w:t xml:space="preserve">2.1.7 </w:t>
      </w:r>
      <w:r>
        <w:rPr>
          <w:rFonts w:hint="eastAsia"/>
        </w:rPr>
        <w:t>管理员</w:t>
      </w:r>
    </w:p>
    <w:p w14:paraId="2FEE6BCE" w14:textId="77777777" w:rsidR="00AA3E64" w:rsidRDefault="00B5367C">
      <w:pPr>
        <w:ind w:firstLine="420"/>
      </w:pPr>
      <w:r>
        <w:rPr>
          <w:rFonts w:hint="eastAsia"/>
        </w:rPr>
        <w:t>网站少不了管理员的维护，管理员需要包括：用户名、账号、密码、头像、状态、登录时间、登录</w:t>
      </w:r>
      <w:r>
        <w:rPr>
          <w:rFonts w:hint="eastAsia"/>
        </w:rPr>
        <w:t>ip</w:t>
      </w:r>
      <w:r>
        <w:rPr>
          <w:rFonts w:hint="eastAsia"/>
        </w:rPr>
        <w:t>、创建时间、修改时间等信息。</w:t>
      </w:r>
    </w:p>
    <w:p w14:paraId="68AA80AB" w14:textId="77777777" w:rsidR="00AA3E64" w:rsidRDefault="00B5367C">
      <w:pPr>
        <w:pStyle w:val="3"/>
      </w:pPr>
      <w:r>
        <w:rPr>
          <w:rFonts w:hint="eastAsia"/>
        </w:rPr>
        <w:t xml:space="preserve">2.1.8 </w:t>
      </w:r>
      <w:r>
        <w:rPr>
          <w:rFonts w:hint="eastAsia"/>
        </w:rPr>
        <w:t>日志</w:t>
      </w:r>
    </w:p>
    <w:p w14:paraId="70172138" w14:textId="77777777" w:rsidR="00AA3E64" w:rsidRDefault="00B5367C">
      <w:pPr>
        <w:ind w:firstLine="420"/>
      </w:pPr>
      <w:r>
        <w:rPr>
          <w:rFonts w:hint="eastAsia"/>
        </w:rPr>
        <w:t>维护必不可少的就是日志，日志需要包括：操作人员、操作类型、操作对象（索引）、操作时间等。</w:t>
      </w:r>
    </w:p>
    <w:p w14:paraId="42626046" w14:textId="77777777" w:rsidR="00AA3E64" w:rsidRDefault="00B5367C">
      <w:pPr>
        <w:ind w:firstLine="420"/>
      </w:pPr>
      <w:r>
        <w:rPr>
          <w:rFonts w:hint="eastAsia"/>
        </w:rPr>
        <w:t>TODO</w:t>
      </w:r>
      <w:r>
        <w:rPr>
          <w:rFonts w:hint="eastAsia"/>
        </w:rPr>
        <w:t>：用户是否也需要一个日志来记录活动信息。</w:t>
      </w:r>
    </w:p>
    <w:p w14:paraId="53142BE1" w14:textId="77777777" w:rsidR="00AA3E64" w:rsidRDefault="00B5367C">
      <w:pPr>
        <w:pStyle w:val="3"/>
      </w:pPr>
      <w:r>
        <w:rPr>
          <w:rFonts w:hint="eastAsia"/>
        </w:rPr>
        <w:lastRenderedPageBreak/>
        <w:t xml:space="preserve">2.1.9 </w:t>
      </w:r>
      <w:r>
        <w:rPr>
          <w:rFonts w:hint="eastAsia"/>
        </w:rPr>
        <w:t>浏览记录</w:t>
      </w:r>
    </w:p>
    <w:p w14:paraId="47E43765" w14:textId="77777777" w:rsidR="00AA3E64" w:rsidRDefault="00B5367C">
      <w:pPr>
        <w:ind w:firstLine="420"/>
      </w:pPr>
      <w:r>
        <w:rPr>
          <w:rFonts w:hint="eastAsia"/>
        </w:rPr>
        <w:t>用户在浏览过程中的记录，包括：用户、文章、浏览时间等</w:t>
      </w:r>
    </w:p>
    <w:p w14:paraId="192E03AC" w14:textId="77777777" w:rsidR="00AA3E64" w:rsidRDefault="00B5367C">
      <w:pPr>
        <w:pStyle w:val="3"/>
      </w:pPr>
      <w:r>
        <w:rPr>
          <w:rFonts w:hint="eastAsia"/>
        </w:rPr>
        <w:t xml:space="preserve">2.1.10 </w:t>
      </w:r>
      <w:r>
        <w:rPr>
          <w:rFonts w:hint="eastAsia"/>
        </w:rPr>
        <w:t>其他</w:t>
      </w:r>
    </w:p>
    <w:p w14:paraId="154F9921" w14:textId="77777777" w:rsidR="00AA3E64" w:rsidRDefault="00B5367C">
      <w:pPr>
        <w:ind w:firstLine="420"/>
      </w:pPr>
      <w:r>
        <w:rPr>
          <w:rFonts w:hint="eastAsia"/>
        </w:rPr>
        <w:t>有些东西是否需要添加，比如动态、话题等</w:t>
      </w:r>
    </w:p>
    <w:p w14:paraId="29B250F2" w14:textId="77777777" w:rsidR="00AA3E64" w:rsidRDefault="00B5367C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项目功能概述</w:t>
      </w:r>
    </w:p>
    <w:p w14:paraId="38D8121B" w14:textId="77777777" w:rsidR="00AA3E64" w:rsidRDefault="00B5367C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首页</w:t>
      </w:r>
    </w:p>
    <w:p w14:paraId="543B6681" w14:textId="77777777" w:rsidR="00AA3E64" w:rsidRDefault="00B5367C">
      <w:pPr>
        <w:ind w:firstLine="420"/>
      </w:pPr>
      <w:r>
        <w:rPr>
          <w:rFonts w:hint="eastAsia"/>
        </w:rPr>
        <w:t>首页可以包含推荐、关注、精选、热门分类等模块，推荐功能根据用户平时浏览的博客分析可能感兴趣的文章类型，具体的实现方式有待讨论。</w:t>
      </w:r>
    </w:p>
    <w:p w14:paraId="05D854C2" w14:textId="77777777" w:rsidR="00AA3E64" w:rsidRDefault="00B5367C">
      <w:pPr>
        <w:ind w:firstLine="420"/>
      </w:pPr>
      <w:r>
        <w:rPr>
          <w:rFonts w:hint="eastAsia"/>
        </w:rPr>
        <w:t>关注可以是用户主动关注的博主发布的文章等信息，或者是用户关注的类型、话题中的文章等。</w:t>
      </w:r>
    </w:p>
    <w:p w14:paraId="57384D8C" w14:textId="77777777" w:rsidR="00AA3E64" w:rsidRDefault="00B5367C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详情页</w:t>
      </w:r>
    </w:p>
    <w:p w14:paraId="2603E11B" w14:textId="77777777" w:rsidR="00AA3E64" w:rsidRDefault="00B5367C">
      <w:pPr>
        <w:ind w:firstLine="420"/>
      </w:pPr>
      <w:r>
        <w:rPr>
          <w:rFonts w:hint="eastAsia"/>
        </w:rPr>
        <w:t>文章详情页，可以展示文章基本信息以及文章正文，下方有评论区，作者可以对自己的文章进行修改等操作。其他用户可以进行评论、点赞、转发等操作。作者自己的评论需要特别标注，如</w:t>
      </w:r>
      <w:r>
        <w:rPr>
          <w:rFonts w:hint="eastAsia"/>
        </w:rPr>
        <w:t xml:space="preserve"> *</w:t>
      </w:r>
      <w:r>
        <w:rPr>
          <w:rFonts w:hint="eastAsia"/>
        </w:rPr>
        <w:t>楼主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14:paraId="7DDF9C33" w14:textId="77777777" w:rsidR="00AA3E64" w:rsidRDefault="00B5367C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搜索框</w:t>
      </w:r>
    </w:p>
    <w:p w14:paraId="0678571A" w14:textId="77777777" w:rsidR="00AA3E64" w:rsidRDefault="00B5367C">
      <w:pPr>
        <w:ind w:firstLine="420"/>
      </w:pPr>
      <w:r>
        <w:rPr>
          <w:rFonts w:hint="eastAsia"/>
        </w:rPr>
        <w:t>综合搜索，包含但不限于文章标题、用户名、（话题名称）等内容，尽可能的让用户快速的找到需要的信息。</w:t>
      </w:r>
    </w:p>
    <w:p w14:paraId="51B23C9D" w14:textId="77777777" w:rsidR="00AA3E64" w:rsidRDefault="00AA3E64">
      <w:pPr>
        <w:ind w:firstLine="420"/>
      </w:pPr>
    </w:p>
    <w:p w14:paraId="3DCC2768" w14:textId="77777777" w:rsidR="00AA3E64" w:rsidRDefault="00B5367C">
      <w:pPr>
        <w:pStyle w:val="3"/>
      </w:pPr>
      <w:r>
        <w:rPr>
          <w:rFonts w:hint="eastAsia"/>
        </w:rPr>
        <w:t xml:space="preserve">2.2.4 </w:t>
      </w:r>
      <w:r>
        <w:rPr>
          <w:rFonts w:hint="eastAsia"/>
        </w:rPr>
        <w:t>后台管理系统</w:t>
      </w:r>
    </w:p>
    <w:p w14:paraId="5C10887C" w14:textId="77777777" w:rsidR="00AA3E64" w:rsidRDefault="00B5367C">
      <w:pPr>
        <w:ind w:firstLine="420"/>
      </w:pPr>
      <w:r>
        <w:rPr>
          <w:rFonts w:hint="eastAsia"/>
        </w:rPr>
        <w:t>网站维护工具，管理员通过管理系统对文章、用户、评论等进行管理。</w:t>
      </w:r>
    </w:p>
    <w:p w14:paraId="0150F6BC" w14:textId="77777777" w:rsidR="00AA3E64" w:rsidRDefault="00B5367C">
      <w:pPr>
        <w:pStyle w:val="3"/>
      </w:pPr>
      <w:r>
        <w:rPr>
          <w:rFonts w:hint="eastAsia"/>
        </w:rPr>
        <w:t xml:space="preserve">2.2.5 </w:t>
      </w:r>
      <w:r>
        <w:rPr>
          <w:rFonts w:hint="eastAsia"/>
        </w:rPr>
        <w:t>用户中心</w:t>
      </w:r>
    </w:p>
    <w:p w14:paraId="1A163D2D" w14:textId="77777777" w:rsidR="00AA3E64" w:rsidRDefault="00B5367C">
      <w:pPr>
        <w:ind w:firstLine="420"/>
      </w:pPr>
      <w:r>
        <w:rPr>
          <w:rFonts w:hint="eastAsia"/>
        </w:rPr>
        <w:t>用户的个人中心，用户可以对自己的个人信息进行修改，查看浏览历史、收藏夹和查看自己的文章等功能。</w:t>
      </w:r>
    </w:p>
    <w:p w14:paraId="6235A7A3" w14:textId="77777777" w:rsidR="00AA3E64" w:rsidRDefault="00AA3E64">
      <w:pPr>
        <w:ind w:firstLine="420"/>
      </w:pPr>
    </w:p>
    <w:p w14:paraId="3F6CF7B6" w14:textId="77777777" w:rsidR="00AA3E64" w:rsidRDefault="00B5367C">
      <w:pPr>
        <w:pStyle w:val="3"/>
      </w:pPr>
      <w:r>
        <w:rPr>
          <w:rFonts w:hint="eastAsia"/>
        </w:rPr>
        <w:lastRenderedPageBreak/>
        <w:t xml:space="preserve">2.2.6 </w:t>
      </w:r>
      <w:r>
        <w:rPr>
          <w:rFonts w:hint="eastAsia"/>
        </w:rPr>
        <w:t>登录和注册</w:t>
      </w:r>
    </w:p>
    <w:p w14:paraId="5267DB08" w14:textId="77777777" w:rsidR="00AA3E64" w:rsidRDefault="00B5367C">
      <w:pPr>
        <w:ind w:firstLine="420"/>
      </w:pPr>
      <w:r>
        <w:rPr>
          <w:rFonts w:hint="eastAsia"/>
        </w:rPr>
        <w:t>网站可以分为游客模式和登录模式两种，游客模式只可以浏览文章，无法操作，注册和登录之后可以进行角色权限内的操作。</w:t>
      </w:r>
    </w:p>
    <w:sectPr w:rsidR="00AA3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8069AA"/>
    <w:multiLevelType w:val="multilevel"/>
    <w:tmpl w:val="CB8069A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王 京京">
    <w15:presenceInfo w15:providerId="Windows Live" w15:userId="50e77ce854ee6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E64"/>
    <w:rsid w:val="00AA3E64"/>
    <w:rsid w:val="00B5367C"/>
    <w:rsid w:val="00D63901"/>
    <w:rsid w:val="00E37813"/>
    <w:rsid w:val="020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7C221"/>
  <w15:docId w15:val="{EA2F2813-F0EB-4E17-AEAB-582B0023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京京</cp:lastModifiedBy>
  <cp:revision>3</cp:revision>
  <dcterms:created xsi:type="dcterms:W3CDTF">2020-08-06T13:42:00Z</dcterms:created>
  <dcterms:modified xsi:type="dcterms:W3CDTF">2020-08-13T05:09:00Z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